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CAA519" w14:textId="77777777" w:rsidR="00B647EB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default"/>
          <w:b/>
          <w:kern w:val="44"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重庆邮电大学本科毕业设计（论文）</w:t>
      </w:r>
      <w:r>
        <w:rPr>
          <w:rFonts w:ascii="黑体" w:eastAsia="黑体" w:hAnsi="黑体" w:hint="default"/>
          <w:b/>
          <w:sz w:val="30"/>
          <w:szCs w:val="30"/>
        </w:rPr>
        <w:tab/>
      </w:r>
      <w:r>
        <w:rPr>
          <w:rFonts w:ascii="黑体" w:eastAsia="黑体" w:hAnsi="黑体"/>
          <w:b/>
          <w:sz w:val="30"/>
          <w:szCs w:val="30"/>
        </w:rPr>
        <w:t>任务书</w:t>
      </w:r>
    </w:p>
    <w:tbl>
      <w:tblPr>
        <w:tblW w:w="8955" w:type="dxa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6"/>
        <w:gridCol w:w="26"/>
        <w:gridCol w:w="1275"/>
        <w:gridCol w:w="3177"/>
      </w:tblGrid>
      <w:tr w:rsidR="00B647EB" w14:paraId="73A78533" w14:textId="77777777">
        <w:trPr>
          <w:trHeight w:val="45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D2C8B45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题   目</w:t>
            </w:r>
          </w:p>
        </w:tc>
        <w:tc>
          <w:tcPr>
            <w:tcW w:w="7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0E7B215" w14:textId="77777777" w:rsidR="00B647EB" w:rsidRDefault="00000000">
            <w:pPr>
              <w:jc w:val="center"/>
              <w:rPr>
                <w:rFonts w:ascii="等线" w:hAnsi="等线" w:cs="等线" w:hint="default"/>
                <w:sz w:val="24"/>
              </w:rPr>
            </w:pPr>
            <w:r>
              <w:rPr>
                <w:rFonts w:ascii="Segoe UI" w:hAnsi="Segoe UI" w:cs="Segoe UI"/>
                <w:color w:val="374151"/>
              </w:rPr>
              <w:t>基于</w:t>
            </w:r>
            <w:r>
              <w:rPr>
                <w:rFonts w:ascii="Segoe UI" w:hAnsi="Segoe UI" w:cs="Segoe UI" w:hint="default"/>
                <w:color w:val="374151"/>
              </w:rPr>
              <w:t>ADASYN</w:t>
            </w:r>
            <w:r>
              <w:rPr>
                <w:rFonts w:ascii="Segoe UI" w:hAnsi="Segoe UI" w:cs="Segoe UI"/>
                <w:color w:val="374151"/>
              </w:rPr>
              <w:t>和机器学习模型的水质检测系统研发</w:t>
            </w:r>
          </w:p>
        </w:tc>
      </w:tr>
      <w:tr w:rsidR="00B647EB" w14:paraId="4B2084A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ADF0DB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学生姓名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7FE012A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刘畅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67F68A0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DD76BB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2020215139</w:t>
            </w:r>
          </w:p>
        </w:tc>
      </w:tr>
      <w:tr w:rsidR="00B647EB" w14:paraId="30D5D5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98EC926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指导教师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C7961D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sz w:val="24"/>
              </w:rPr>
              <w:t>许汀汀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4D6B22C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B7E2171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sz w:val="24"/>
              </w:rPr>
              <w:t>软件工程学院</w:t>
            </w:r>
            <w:proofErr w:type="gramStart"/>
            <w:r>
              <w:rPr>
                <w:sz w:val="24"/>
              </w:rPr>
              <w:t>重邮</w:t>
            </w:r>
            <w:r>
              <w:rPr>
                <w:rFonts w:hint="default"/>
                <w:sz w:val="24"/>
              </w:rPr>
              <w:t>-</w:t>
            </w:r>
            <w:proofErr w:type="gramEnd"/>
            <w:r>
              <w:rPr>
                <w:sz w:val="24"/>
              </w:rPr>
              <w:t>惠普软件学院</w:t>
            </w:r>
          </w:p>
        </w:tc>
      </w:tr>
      <w:tr w:rsidR="00B647EB" w14:paraId="3AC06D8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8F8F8"/>
            <w:vAlign w:val="center"/>
          </w:tcPr>
          <w:p w14:paraId="1671326B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题目类型</w:t>
            </w:r>
          </w:p>
        </w:tc>
        <w:tc>
          <w:tcPr>
            <w:tcW w:w="7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FA7FDCD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</w:t>
            </w:r>
            <w:r>
              <w:rPr>
                <w:rFonts w:ascii="等线" w:eastAsia="等线" w:hAnsi="等线" w:cs="等线"/>
                <w:sz w:val="24"/>
              </w:rPr>
              <w:t>应用型√   研究型</w:t>
            </w:r>
            <w:r>
              <w:rPr>
                <w:rFonts w:hint="default"/>
                <w:sz w:val="24"/>
              </w:rPr>
              <w:t xml:space="preserve">  </w:t>
            </w:r>
            <w:r>
              <w:rPr>
                <w:rFonts w:ascii="等线" w:eastAsia="等线" w:hAnsi="等线" w:cs="等线"/>
                <w:sz w:val="24"/>
              </w:rPr>
              <w:t>综合型</w:t>
            </w:r>
            <w:r>
              <w:rPr>
                <w:rFonts w:hint="default"/>
                <w:sz w:val="24"/>
              </w:rPr>
              <w:t xml:space="preserve">  </w:t>
            </w:r>
            <w:r>
              <w:rPr>
                <w:rFonts w:ascii="等线" w:eastAsia="等线" w:hAnsi="等线" w:cs="等线"/>
                <w:sz w:val="24"/>
              </w:rPr>
              <w:t>其它</w:t>
            </w:r>
          </w:p>
        </w:tc>
      </w:tr>
      <w:tr w:rsidR="00B647EB" w14:paraId="601352C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8F8F8"/>
            <w:vAlign w:val="center"/>
          </w:tcPr>
          <w:p w14:paraId="03369589" w14:textId="77777777" w:rsidR="00B647EB" w:rsidRDefault="00000000">
            <w:pPr>
              <w:jc w:val="center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是否需要在实验、实习、工程实践和社会调查等社会实践中完成（</w:t>
            </w:r>
            <w:r>
              <w:rPr>
                <w:sz w:val="24"/>
              </w:rPr>
              <w:t>√</w:t>
            </w:r>
            <w:r>
              <w:rPr>
                <w:rFonts w:ascii="等线" w:eastAsia="等线" w:hAnsi="等线" w:cs="等线"/>
                <w:sz w:val="24"/>
              </w:rPr>
              <w:t>是</w:t>
            </w:r>
            <w:r>
              <w:rPr>
                <w:rFonts w:hint="default"/>
                <w:sz w:val="24"/>
              </w:rPr>
              <w:t xml:space="preserve">  </w:t>
            </w:r>
            <w:r>
              <w:rPr>
                <w:rFonts w:ascii="等线" w:eastAsia="等线" w:hAnsi="等线" w:cs="等线"/>
                <w:sz w:val="24"/>
              </w:rPr>
              <w:t>否 ）</w:t>
            </w:r>
          </w:p>
        </w:tc>
      </w:tr>
      <w:tr w:rsidR="00B647EB" w14:paraId="577B761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5F5F5"/>
            <w:vAlign w:val="bottom"/>
          </w:tcPr>
          <w:p w14:paraId="605C7EDB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一、研究目标</w:t>
            </w:r>
          </w:p>
        </w:tc>
      </w:tr>
      <w:tr w:rsidR="00B647EB" w14:paraId="7F1D44E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bottom"/>
          </w:tcPr>
          <w:p w14:paraId="366F3F94" w14:textId="77777777" w:rsidR="00B647EB" w:rsidRDefault="00000000">
            <w:pPr>
              <w:numPr>
                <w:ilvl w:val="0"/>
                <w:numId w:val="1"/>
              </w:numPr>
              <w:snapToGrid w:val="0"/>
              <w:rPr>
                <w:rFonts w:hint="default"/>
                <w:sz w:val="24"/>
              </w:rPr>
            </w:pPr>
            <w:r>
              <w:rPr>
                <w:sz w:val="24"/>
              </w:rPr>
              <w:t>开发</w:t>
            </w:r>
            <w:r>
              <w:rPr>
                <w:rFonts w:hint="default"/>
                <w:sz w:val="24"/>
              </w:rPr>
              <w:t>ADASYN</w:t>
            </w:r>
            <w:r>
              <w:rPr>
                <w:sz w:val="24"/>
              </w:rPr>
              <w:t>算法应用于水质检测：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sz w:val="24"/>
              </w:rPr>
              <w:t>实现自适应合成采样算法</w:t>
            </w:r>
            <w:r>
              <w:rPr>
                <w:rFonts w:hint="default"/>
                <w:sz w:val="24"/>
              </w:rPr>
              <w:t>(ADASYN)</w:t>
            </w:r>
            <w:r>
              <w:rPr>
                <w:sz w:val="24"/>
              </w:rPr>
              <w:t>在水质检测中的应用，通过该算法生成综合阈值以上的粪便指示细菌</w:t>
            </w:r>
            <w:r>
              <w:rPr>
                <w:rFonts w:hint="default"/>
                <w:sz w:val="24"/>
              </w:rPr>
              <w:t>(FIB)</w:t>
            </w:r>
            <w:r>
              <w:rPr>
                <w:sz w:val="24"/>
              </w:rPr>
              <w:t>实例。该目标的达成将有助于平衡数据集，提高水质检测系统对异常情况的适应能力，从而增加系统的鲁棒性。</w:t>
            </w:r>
          </w:p>
          <w:p w14:paraId="64E6F312" w14:textId="77777777" w:rsidR="00B647EB" w:rsidRDefault="00000000">
            <w:pPr>
              <w:numPr>
                <w:ilvl w:val="0"/>
                <w:numId w:val="1"/>
              </w:numPr>
              <w:snapToGrid w:val="0"/>
              <w:rPr>
                <w:rFonts w:hint="default"/>
                <w:sz w:val="24"/>
              </w:rPr>
            </w:pPr>
            <w:r>
              <w:rPr>
                <w:sz w:val="24"/>
              </w:rPr>
              <w:t>集成水质检测的机器学习模型：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sz w:val="24"/>
              </w:rPr>
              <w:t>设计增强决策树、支持</w:t>
            </w:r>
            <w:proofErr w:type="gramStart"/>
            <w:r>
              <w:rPr>
                <w:sz w:val="24"/>
              </w:rPr>
              <w:t>向量机</w:t>
            </w:r>
            <w:proofErr w:type="gramEnd"/>
            <w:r>
              <w:rPr>
                <w:rFonts w:hint="default"/>
                <w:sz w:val="24"/>
              </w:rPr>
              <w:t>(SVM)</w:t>
            </w:r>
            <w:r>
              <w:rPr>
                <w:sz w:val="24"/>
              </w:rPr>
              <w:t>和多层感知器人工神经网络</w:t>
            </w:r>
            <w:r>
              <w:rPr>
                <w:rFonts w:hint="default"/>
                <w:sz w:val="24"/>
              </w:rPr>
              <w:t>(MLP)</w:t>
            </w:r>
            <w:r>
              <w:rPr>
                <w:sz w:val="24"/>
              </w:rPr>
              <w:t>等机器学习模型的集成框架。通过选择和优化合适的模型，使其能够有效地对</w:t>
            </w:r>
            <w:r>
              <w:rPr>
                <w:rFonts w:hint="default"/>
                <w:sz w:val="24"/>
              </w:rPr>
              <w:t>FIB</w:t>
            </w:r>
            <w:r>
              <w:rPr>
                <w:sz w:val="24"/>
              </w:rPr>
              <w:t>实例进行分类和预测，提高水质检测系统的准确性。</w:t>
            </w:r>
          </w:p>
          <w:p w14:paraId="4810ED38" w14:textId="71219719" w:rsidR="00B647EB" w:rsidRDefault="00000000" w:rsidP="001D57F0">
            <w:pPr>
              <w:numPr>
                <w:ilvl w:val="0"/>
                <w:numId w:val="1"/>
              </w:numPr>
              <w:snapToGrid w:val="0"/>
              <w:rPr>
                <w:rFonts w:hint="default"/>
                <w:sz w:val="24"/>
              </w:rPr>
            </w:pPr>
            <w:r>
              <w:rPr>
                <w:sz w:val="24"/>
              </w:rPr>
              <w:t>实现综合水质检测系统：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sz w:val="24"/>
              </w:rPr>
              <w:t>将</w:t>
            </w:r>
            <w:r>
              <w:rPr>
                <w:rFonts w:hint="default"/>
                <w:sz w:val="24"/>
              </w:rPr>
              <w:t>ADASYN</w:t>
            </w:r>
            <w:r>
              <w:rPr>
                <w:sz w:val="24"/>
              </w:rPr>
              <w:t>算法与机器学习模型相结合，建立一个综合水质检测系统。该系统能够自动地从水样本中提取特征、生成综合阈值以上的</w:t>
            </w:r>
            <w:r>
              <w:rPr>
                <w:rFonts w:hint="default"/>
                <w:sz w:val="24"/>
              </w:rPr>
              <w:t>FIB</w:t>
            </w:r>
            <w:r>
              <w:rPr>
                <w:sz w:val="24"/>
              </w:rPr>
              <w:t>实例，并利用不同的机器学习模型进行水质的评估和预测。</w:t>
            </w:r>
          </w:p>
          <w:p w14:paraId="4C694F8A" w14:textId="77777777" w:rsidR="00B647EB" w:rsidRDefault="00B647EB">
            <w:pPr>
              <w:snapToGrid w:val="0"/>
              <w:ind w:firstLineChars="200" w:firstLine="480"/>
              <w:rPr>
                <w:rFonts w:hint="default"/>
                <w:sz w:val="24"/>
              </w:rPr>
            </w:pPr>
          </w:p>
        </w:tc>
      </w:tr>
      <w:tr w:rsidR="00B647EB" w14:paraId="5FADB2E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5F5F5"/>
            <w:vAlign w:val="bottom"/>
          </w:tcPr>
          <w:p w14:paraId="20EA82EE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二、主要研究内容和方法</w:t>
            </w:r>
          </w:p>
        </w:tc>
      </w:tr>
      <w:tr w:rsidR="00B647EB" w14:paraId="17C379CD" w14:textId="77777777" w:rsidTr="00CD6E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6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5754E" w14:textId="77777777" w:rsidR="00B647EB" w:rsidRDefault="00000000" w:rsidP="00CD6E92">
            <w:pPr>
              <w:numPr>
                <w:ilvl w:val="0"/>
                <w:numId w:val="2"/>
              </w:numPr>
              <w:snapToGrid w:val="0"/>
              <w:ind w:firstLine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研究内容：</w:t>
            </w:r>
          </w:p>
          <w:p w14:paraId="3D61F0F3" w14:textId="77777777" w:rsidR="00B647EB" w:rsidRDefault="00000000">
            <w:pPr>
              <w:numPr>
                <w:ilvl w:val="0"/>
                <w:numId w:val="2"/>
              </w:numPr>
              <w:snapToGrid w:val="0"/>
              <w:rPr>
                <w:rFonts w:cs="宋体" w:hint="default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解决数据的不平衡问题：</w:t>
            </w:r>
            <w:r>
              <w:rPr>
                <w:rFonts w:ascii="宋体" w:hAnsi="宋体" w:cs="宋体"/>
                <w:sz w:val="24"/>
              </w:rPr>
              <w:t xml:space="preserve"> 针对水质监测数据中的不平衡性，即绝大多数样本属于正常水质，而异常样本（FIB实例）相对较少的问题，通过引入ADASYN算法来生成合成的异常样本，以平衡数据集。</w:t>
            </w:r>
          </w:p>
          <w:p w14:paraId="71657C48" w14:textId="2EB7594A" w:rsidR="00B647EB" w:rsidRDefault="00000000">
            <w:pPr>
              <w:numPr>
                <w:ilvl w:val="0"/>
                <w:numId w:val="2"/>
              </w:numPr>
              <w:snapToGrid w:val="0"/>
              <w:rPr>
                <w:rFonts w:cs="宋体" w:hint="default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机器学习模型集成及优化：</w:t>
            </w:r>
            <w:r>
              <w:rPr>
                <w:rFonts w:ascii="宋体" w:hAnsi="宋体" w:cs="宋体"/>
                <w:sz w:val="24"/>
              </w:rPr>
              <w:t xml:space="preserve"> 研究如何集成和选择增强决策树、支持</w:t>
            </w:r>
            <w:proofErr w:type="gramStart"/>
            <w:r>
              <w:rPr>
                <w:rFonts w:ascii="宋体" w:hAnsi="宋体" w:cs="宋体"/>
                <w:sz w:val="24"/>
              </w:rPr>
              <w:t>向量机</w:t>
            </w:r>
            <w:proofErr w:type="gramEnd"/>
            <w:r>
              <w:rPr>
                <w:rFonts w:ascii="宋体" w:hAnsi="宋体" w:cs="宋体"/>
                <w:sz w:val="24"/>
              </w:rPr>
              <w:t>(SVM)和多层感知器人工神经网络(MLP)等机器学习模型，以适应水质监测任务。考虑到每个模型的特性，对其参数进行调优，使其在水质检测中能够达到最佳性能。</w:t>
            </w:r>
          </w:p>
          <w:p w14:paraId="5D5DC679" w14:textId="1C7CECA0" w:rsidR="00B647EB" w:rsidRDefault="00000000">
            <w:pPr>
              <w:numPr>
                <w:ilvl w:val="0"/>
                <w:numId w:val="2"/>
              </w:numPr>
              <w:snapToGrid w:val="0"/>
              <w:rPr>
                <w:rFonts w:cs="宋体" w:hint="default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系统集成与研发：</w:t>
            </w:r>
            <w:r>
              <w:rPr>
                <w:rFonts w:ascii="宋体" w:hAnsi="宋体" w:cs="宋体"/>
                <w:sz w:val="24"/>
              </w:rPr>
              <w:t xml:space="preserve"> 将ADASYN异常样本算法模型与机器学习模型相结合，设计并构建一个综合水质检测系统。通过优化系统参数和整合各个模块，实现整个系统的协同工作，提高水质检测的综合性能。</w:t>
            </w:r>
          </w:p>
          <w:p w14:paraId="7193F495" w14:textId="77777777" w:rsidR="00B647EB" w:rsidRDefault="00B647EB" w:rsidP="00CD6E92">
            <w:pPr>
              <w:numPr>
                <w:ilvl w:val="0"/>
                <w:numId w:val="2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</w:p>
          <w:p w14:paraId="541AF628" w14:textId="77777777" w:rsidR="00B647EB" w:rsidRDefault="00000000" w:rsidP="00CD6E92">
            <w:pPr>
              <w:numPr>
                <w:ilvl w:val="0"/>
                <w:numId w:val="2"/>
              </w:numPr>
              <w:snapToGrid w:val="0"/>
              <w:ind w:firstLine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研究方法：</w:t>
            </w:r>
          </w:p>
          <w:p w14:paraId="29624A74" w14:textId="5E23510D" w:rsidR="00B647EB" w:rsidRDefault="00000000">
            <w:pPr>
              <w:numPr>
                <w:ilvl w:val="0"/>
                <w:numId w:val="2"/>
              </w:numPr>
              <w:snapToGrid w:val="0"/>
              <w:rPr>
                <w:rFonts w:cs="宋体" w:hint="default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ADASYN算法：</w:t>
            </w:r>
            <w:r>
              <w:rPr>
                <w:rFonts w:ascii="宋体" w:hAnsi="宋体" w:cs="宋体"/>
                <w:sz w:val="24"/>
              </w:rPr>
              <w:t xml:space="preserve"> 对水质监测数据进行分析，确定异常样本的分布情况，然后采用ADASYN算法生成合成的异常样本，以解决数据不平衡问题。关键在于合理设置ADASYN算法的参数，确保生成的样本既能够平衡数据，又不引入</w:t>
            </w:r>
            <w:r>
              <w:rPr>
                <w:rFonts w:ascii="宋体" w:hAnsi="宋体" w:cs="宋体"/>
                <w:sz w:val="24"/>
              </w:rPr>
              <w:lastRenderedPageBreak/>
              <w:t>过多的噪音。</w:t>
            </w:r>
          </w:p>
          <w:p w14:paraId="33AD3B2A" w14:textId="3EB99B7F" w:rsidR="00B647EB" w:rsidRDefault="00000000">
            <w:pPr>
              <w:numPr>
                <w:ilvl w:val="0"/>
                <w:numId w:val="2"/>
              </w:numPr>
              <w:snapToGrid w:val="0"/>
              <w:rPr>
                <w:rFonts w:cs="宋体" w:hint="default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机器学习模型：</w:t>
            </w:r>
            <w:r>
              <w:rPr>
                <w:rFonts w:ascii="宋体" w:hAnsi="宋体" w:cs="宋体"/>
                <w:sz w:val="24"/>
              </w:rPr>
              <w:t xml:space="preserve"> 通过实验比较增强决策树、支持</w:t>
            </w:r>
            <w:proofErr w:type="gramStart"/>
            <w:r>
              <w:rPr>
                <w:rFonts w:ascii="宋体" w:hAnsi="宋体" w:cs="宋体"/>
                <w:sz w:val="24"/>
              </w:rPr>
              <w:t>向量机</w:t>
            </w:r>
            <w:proofErr w:type="gramEnd"/>
            <w:r>
              <w:rPr>
                <w:rFonts w:ascii="宋体" w:hAnsi="宋体" w:cs="宋体"/>
                <w:sz w:val="24"/>
              </w:rPr>
              <w:t>(SVM)和多层感知器人工神经网络(MLP)的性能，选取在水质监测中表现最优的模型。然后，通过交叉验证等方法对选定的模型进行参数调优，提高其在水质检测任务中的准确性。</w:t>
            </w:r>
          </w:p>
        </w:tc>
      </w:tr>
      <w:tr w:rsidR="00B647EB" w14:paraId="2BD619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8F8F8"/>
            <w:vAlign w:val="bottom"/>
          </w:tcPr>
          <w:p w14:paraId="41246226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lastRenderedPageBreak/>
              <w:t>三、主要考核要求或指标</w:t>
            </w:r>
          </w:p>
        </w:tc>
      </w:tr>
      <w:tr w:rsidR="00B647EB" w14:paraId="4BB1014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BB0EB" w14:textId="77777777" w:rsidR="00B647EB" w:rsidRDefault="00000000">
            <w:pPr>
              <w:snapToGrid w:val="0"/>
              <w:rPr>
                <w:rFonts w:ascii="等线" w:eastAsia="等线" w:hAnsi="等线" w:cs="等线" w:hint="default"/>
                <w:b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    主要考核指标：系统平台+论文</w:t>
            </w:r>
          </w:p>
          <w:p w14:paraId="08AEFB98" w14:textId="77777777" w:rsidR="00B647EB" w:rsidRDefault="00000000" w:rsidP="00CD6E92">
            <w:pPr>
              <w:snapToGrid w:val="0"/>
              <w:ind w:firstLineChars="200" w:firstLine="480"/>
              <w:rPr>
                <w:rFonts w:ascii="等线" w:eastAsia="等线" w:hAnsi="等线" w:cs="等线" w:hint="default"/>
                <w:b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平台功能要求:</w:t>
            </w:r>
          </w:p>
          <w:p w14:paraId="3BF6AFFD" w14:textId="77777777" w:rsidR="00B647EB" w:rsidRDefault="00000000">
            <w:pPr>
              <w:numPr>
                <w:ilvl w:val="0"/>
                <w:numId w:val="3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数据平衡和合成效果：</w:t>
            </w:r>
          </w:p>
          <w:p w14:paraId="01CA587A" w14:textId="77777777" w:rsidR="00B647EB" w:rsidRDefault="00000000">
            <w:pPr>
              <w:numPr>
                <w:ilvl w:val="0"/>
                <w:numId w:val="4"/>
              </w:numPr>
              <w:snapToGrid w:val="0"/>
              <w:rPr>
                <w:rFonts w:ascii="等线" w:eastAsia="等线" w:hAnsi="等线" w:cs="等线" w:hint="default"/>
                <w:b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功能要求： </w:t>
            </w:r>
            <w:r>
              <w:rPr>
                <w:rFonts w:ascii="等线" w:eastAsia="等线" w:hAnsi="等线" w:cs="等线"/>
                <w:sz w:val="24"/>
              </w:rPr>
              <w:t>ADASYN算法能够有效平衡水质监测数据集，生成具有代表性的粪便指示细菌(FIB)实例。</w:t>
            </w:r>
          </w:p>
          <w:p w14:paraId="4AB0F272" w14:textId="77777777" w:rsidR="00B647EB" w:rsidRDefault="00000000">
            <w:pPr>
              <w:numPr>
                <w:ilvl w:val="0"/>
                <w:numId w:val="4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技术指标： </w:t>
            </w:r>
            <w:r>
              <w:rPr>
                <w:rFonts w:ascii="等线" w:eastAsia="等线" w:hAnsi="等线" w:cs="等线"/>
                <w:sz w:val="24"/>
              </w:rPr>
              <w:t>数据集中正常水质和异常水质样本的比例应接</w:t>
            </w:r>
            <w:proofErr w:type="gramStart"/>
            <w:r>
              <w:rPr>
                <w:rFonts w:ascii="等线" w:eastAsia="等线" w:hAnsi="等线" w:cs="等线"/>
                <w:sz w:val="24"/>
              </w:rPr>
              <w:t>近理想</w:t>
            </w:r>
            <w:proofErr w:type="gramEnd"/>
            <w:r>
              <w:rPr>
                <w:rFonts w:ascii="等线" w:eastAsia="等线" w:hAnsi="等线" w:cs="等线"/>
                <w:sz w:val="24"/>
              </w:rPr>
              <w:t>的平衡状态，生成的合成异常样本应具有高度可信度。</w:t>
            </w:r>
          </w:p>
          <w:p w14:paraId="0151ED1E" w14:textId="77777777" w:rsidR="00B647EB" w:rsidRDefault="00000000">
            <w:pPr>
              <w:numPr>
                <w:ilvl w:val="0"/>
                <w:numId w:val="3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机器学习模型性能：</w:t>
            </w:r>
          </w:p>
          <w:p w14:paraId="3F023904" w14:textId="77777777" w:rsidR="00B647EB" w:rsidRDefault="00000000">
            <w:pPr>
              <w:numPr>
                <w:ilvl w:val="0"/>
                <w:numId w:val="4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功能要求：</w:t>
            </w:r>
            <w:r>
              <w:rPr>
                <w:rFonts w:ascii="等线" w:eastAsia="等线" w:hAnsi="等线" w:cs="等线"/>
                <w:sz w:val="24"/>
              </w:rPr>
              <w:t xml:space="preserve"> 机器学习模型（增强决策树、支持向量机、多层感知器人工神经网络）在水质检测任务中能够高效、准确地分类和预测。</w:t>
            </w:r>
          </w:p>
          <w:p w14:paraId="5352333B" w14:textId="77777777" w:rsidR="00B647EB" w:rsidRDefault="00000000">
            <w:pPr>
              <w:numPr>
                <w:ilvl w:val="0"/>
                <w:numId w:val="4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技术指标：</w:t>
            </w:r>
            <w:r>
              <w:rPr>
                <w:rFonts w:ascii="等线" w:eastAsia="等线" w:hAnsi="等线" w:cs="等线"/>
                <w:sz w:val="24"/>
              </w:rPr>
              <w:t xml:space="preserve"> 模型在测试数据集上的准确度、精确度、召回率等性能指标应满足预定的要求。</w:t>
            </w:r>
          </w:p>
          <w:p w14:paraId="13844F81" w14:textId="77777777" w:rsidR="00B647EB" w:rsidRDefault="00000000">
            <w:pPr>
              <w:numPr>
                <w:ilvl w:val="0"/>
                <w:numId w:val="3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系统综合性能：</w:t>
            </w:r>
          </w:p>
          <w:p w14:paraId="55EABF02" w14:textId="77777777" w:rsidR="00B647EB" w:rsidRDefault="00000000">
            <w:pPr>
              <w:numPr>
                <w:ilvl w:val="0"/>
                <w:numId w:val="5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功能要求：</w:t>
            </w:r>
            <w:r>
              <w:rPr>
                <w:rFonts w:ascii="等线" w:eastAsia="等线" w:hAnsi="等线" w:cs="等线"/>
                <w:sz w:val="24"/>
              </w:rPr>
              <w:t xml:space="preserve"> 水质检测系统能够集成ADASYN生成的样本和机器学习模型，实现对水质异常的综合监测和预测。</w:t>
            </w:r>
          </w:p>
          <w:p w14:paraId="29AEA3F1" w14:textId="77777777" w:rsidR="00B647EB" w:rsidRDefault="00000000">
            <w:pPr>
              <w:numPr>
                <w:ilvl w:val="0"/>
                <w:numId w:val="5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技术指标：</w:t>
            </w:r>
            <w:r>
              <w:rPr>
                <w:rFonts w:ascii="等线" w:eastAsia="等线" w:hAnsi="等线" w:cs="等线"/>
                <w:sz w:val="24"/>
              </w:rPr>
              <w:t xml:space="preserve"> 整个系统的预测准确度、实时性、鲁棒性等性能指标应达到设计目标。</w:t>
            </w:r>
          </w:p>
          <w:p w14:paraId="2BD423D4" w14:textId="77777777" w:rsidR="00B647EB" w:rsidRDefault="00000000">
            <w:pPr>
              <w:numPr>
                <w:ilvl w:val="0"/>
                <w:numId w:val="3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论文质量和创新点：</w:t>
            </w:r>
          </w:p>
          <w:p w14:paraId="046F363D" w14:textId="77777777" w:rsidR="00B647EB" w:rsidRDefault="00000000">
            <w:pPr>
              <w:numPr>
                <w:ilvl w:val="0"/>
                <w:numId w:val="6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功能要求：</w:t>
            </w:r>
            <w:r>
              <w:rPr>
                <w:rFonts w:ascii="等线" w:eastAsia="等线" w:hAnsi="等线" w:cs="等线"/>
                <w:sz w:val="24"/>
              </w:rPr>
              <w:t xml:space="preserve"> 撰写规范、清晰、有逻辑的论文，准确反映研究过程和结果，具有一定的创新性。</w:t>
            </w:r>
          </w:p>
          <w:p w14:paraId="39807ACF" w14:textId="77777777" w:rsidR="00B647EB" w:rsidRDefault="00000000">
            <w:pPr>
              <w:numPr>
                <w:ilvl w:val="0"/>
                <w:numId w:val="6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b/>
                <w:sz w:val="24"/>
              </w:rPr>
              <w:t>技术指标：</w:t>
            </w:r>
            <w:r>
              <w:rPr>
                <w:rFonts w:ascii="等线" w:eastAsia="等线" w:hAnsi="等线" w:cs="等线"/>
                <w:sz w:val="24"/>
              </w:rPr>
              <w:t xml:space="preserve"> 论文应包括对ADASYN算法的详细解释、机器学习模型的选择和优化过程、系统设计和实验结果等，论文结构合理，创新点明确。</w:t>
            </w:r>
          </w:p>
          <w:p w14:paraId="0D95ECFB" w14:textId="5F742FE2" w:rsidR="00B647EB" w:rsidRDefault="00B647EB" w:rsidP="00CD6E92">
            <w:pPr>
              <w:numPr>
                <w:ilvl w:val="255"/>
                <w:numId w:val="0"/>
              </w:numPr>
              <w:snapToGrid w:val="0"/>
              <w:rPr>
                <w:rFonts w:ascii="等线" w:eastAsia="等线" w:hAnsi="等线" w:cs="等线" w:hint="default"/>
                <w:sz w:val="24"/>
              </w:rPr>
            </w:pPr>
          </w:p>
        </w:tc>
      </w:tr>
      <w:tr w:rsidR="00B647EB" w14:paraId="3F78632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8F8F8"/>
            <w:vAlign w:val="bottom"/>
          </w:tcPr>
          <w:p w14:paraId="608A94B9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四、主要参考文献</w:t>
            </w:r>
          </w:p>
        </w:tc>
      </w:tr>
      <w:tr w:rsidR="00B647EB" w14:paraId="069571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77"/>
          <w:jc w:val="center"/>
        </w:trPr>
        <w:tc>
          <w:tcPr>
            <w:tcW w:w="8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1E416" w14:textId="77777777" w:rsidR="00B647EB" w:rsidRDefault="00000000">
            <w:pPr>
              <w:numPr>
                <w:ilvl w:val="0"/>
                <w:numId w:val="10"/>
              </w:num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Arial" w:hAnsi="Arial" w:cs="Arial" w:hint="default"/>
                <w:color w:val="222222"/>
                <w:sz w:val="20"/>
                <w:szCs w:val="20"/>
                <w:shd w:val="clear" w:color="auto" w:fill="FFFFFF"/>
              </w:rPr>
              <w:t>Xu T, Coco G, Neale M. A predictive model of recreational water quality based on adaptive synthetic sampling algorithms and machine learning[J]. Water research, 2020, 177: 115788</w:t>
            </w:r>
            <w:r>
              <w:rPr>
                <w:rFonts w:ascii="Arial" w:cs="Arial" w:hint="default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7A17C394" w14:textId="77777777" w:rsidR="00B647EB" w:rsidRDefault="00000000">
            <w:pPr>
              <w:numPr>
                <w:ilvl w:val="0"/>
                <w:numId w:val="10"/>
              </w:num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Arial" w:hAnsi="Arial" w:cs="Arial" w:hint="default"/>
                <w:color w:val="222222"/>
                <w:sz w:val="20"/>
                <w:szCs w:val="20"/>
                <w:shd w:val="clear" w:color="auto" w:fill="FFFFFF"/>
              </w:rPr>
              <w:t>Zhu M, Wang J, Yang X, et al. A review of the application of machine learning in water quality evaluation[J]. Eco-Environment &amp; Health, 2022</w:t>
            </w:r>
            <w:r>
              <w:rPr>
                <w:rFonts w:ascii="Arial" w:cs="Arial" w:hint="default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7DD4388E" w14:textId="77777777" w:rsidR="00B647EB" w:rsidRPr="001D57F0" w:rsidRDefault="00000000">
            <w:pPr>
              <w:numPr>
                <w:ilvl w:val="0"/>
                <w:numId w:val="10"/>
              </w:numPr>
              <w:rPr>
                <w:ins w:id="0" w:author="Chang Liu" w:date="2024-01-02T11:02:00Z"/>
                <w:rFonts w:ascii="等线" w:eastAsia="等线" w:hAnsi="等线" w:cs="等线" w:hint="default"/>
                <w:sz w:val="24"/>
                <w:rPrChange w:id="1" w:author="Chang Liu" w:date="2024-01-02T11:02:00Z">
                  <w:rPr>
                    <w:ins w:id="2" w:author="Chang Liu" w:date="2024-01-02T11:02:00Z"/>
                    <w:rFonts w:ascii="Arial" w:cs="Arial" w:hint="default"/>
                    <w:color w:val="222222"/>
                    <w:sz w:val="20"/>
                    <w:szCs w:val="20"/>
                    <w:shd w:val="clear" w:color="auto" w:fill="FFFFFF"/>
                  </w:rPr>
                </w:rPrChange>
              </w:rPr>
            </w:pPr>
            <w:r>
              <w:rPr>
                <w:rFonts w:ascii="Arial" w:hAnsi="Arial" w:cs="Arial" w:hint="default"/>
                <w:color w:val="222222"/>
                <w:sz w:val="20"/>
                <w:szCs w:val="20"/>
                <w:shd w:val="clear" w:color="auto" w:fill="FFFFFF"/>
              </w:rPr>
              <w:t>Ahmed A N, Othman F B, Afan H A, et al. Machine learning methods for better water quality prediction[J]. Journal of Hydrology, 2019, 578: 124084</w:t>
            </w:r>
            <w:r>
              <w:rPr>
                <w:rFonts w:ascii="Arial" w:cs="Arial" w:hint="default"/>
                <w:color w:val="222222"/>
                <w:sz w:val="20"/>
                <w:szCs w:val="20"/>
                <w:shd w:val="clear" w:color="auto" w:fill="FFFFFF"/>
              </w:rPr>
              <w:t>.</w:t>
            </w:r>
            <w:commentRangeStart w:id="3"/>
            <w:commentRangeEnd w:id="3"/>
            <w:r>
              <w:commentReference w:id="3"/>
            </w:r>
          </w:p>
          <w:p w14:paraId="5F7E6CD9" w14:textId="77777777" w:rsidR="001D57F0" w:rsidRPr="00B80BC5" w:rsidRDefault="001D57F0">
            <w:pPr>
              <w:numPr>
                <w:ilvl w:val="0"/>
                <w:numId w:val="10"/>
              </w:numPr>
              <w:rPr>
                <w:ins w:id="4" w:author="Chang Liu" w:date="2024-01-02T11:16:00Z"/>
                <w:rFonts w:ascii="等线" w:eastAsia="等线" w:hAnsi="等线" w:cs="等线" w:hint="default"/>
                <w:sz w:val="24"/>
                <w:rPrChange w:id="5" w:author="Chang Liu" w:date="2024-01-02T11:16:00Z">
                  <w:rPr>
                    <w:ins w:id="6" w:author="Chang Liu" w:date="2024-01-02T11:16:00Z"/>
                    <w:rFonts w:ascii="Arial" w:hAnsi="Arial" w:cs="Arial" w:hint="default"/>
                    <w:color w:val="222222"/>
                    <w:sz w:val="20"/>
                    <w:szCs w:val="20"/>
                    <w:shd w:val="clear" w:color="auto" w:fill="FFFFFF"/>
                  </w:rPr>
                </w:rPrChange>
              </w:rPr>
            </w:pPr>
            <w:proofErr w:type="spellStart"/>
            <w:ins w:id="7" w:author="Chang Liu" w:date="2024-01-02T11:02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Devane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M L, Moriarty E, Weaver L, et al. Fecal indicator bacteria from environmental sources; strategies for identification to improve water quality monitoring[J]. Water 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lastRenderedPageBreak/>
                <w:t>Research, 2020, 185: 116204.</w:t>
              </w:r>
            </w:ins>
          </w:p>
          <w:p w14:paraId="7CB70FAE" w14:textId="65F851E3" w:rsidR="00B80BC5" w:rsidRDefault="00B80BC5">
            <w:pPr>
              <w:numPr>
                <w:ilvl w:val="0"/>
                <w:numId w:val="10"/>
              </w:numPr>
              <w:rPr>
                <w:rFonts w:ascii="等线" w:eastAsia="等线" w:hAnsi="等线" w:cs="等线" w:hint="default"/>
                <w:sz w:val="24"/>
              </w:rPr>
            </w:pPr>
            <w:ins w:id="8" w:author="Chang Liu" w:date="2024-01-02T11:18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He H, Bai Y, Garcia E A, et al. ADASYN: Adaptive synthetic sampling approach for imbalanced learning[C]//2008 IEEE international joint conference on neural networks (IEEE world congress on computational intelligence).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Ieee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2008: 1322-1328.</w:t>
              </w:r>
            </w:ins>
          </w:p>
        </w:tc>
      </w:tr>
      <w:tr w:rsidR="00B647EB" w14:paraId="14AF0D2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  <w:jc w:val="center"/>
        </w:trPr>
        <w:tc>
          <w:tcPr>
            <w:tcW w:w="4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2E3A9518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>指导教师签字：</w:t>
            </w:r>
            <w:r>
              <w:rPr>
                <w:kern w:val="0"/>
                <w:sz w:val="24"/>
              </w:rPr>
              <w:t>许汀汀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</w:t>
            </w:r>
          </w:p>
        </w:tc>
        <w:tc>
          <w:tcPr>
            <w:tcW w:w="4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8767D3B" w14:textId="77777777" w:rsidR="00B647EB" w:rsidRDefault="00000000">
            <w:pPr>
              <w:ind w:firstLineChars="400" w:firstLine="96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hint="default"/>
                <w:kern w:val="0"/>
                <w:sz w:val="24"/>
              </w:rPr>
              <w:t>2023</w:t>
            </w:r>
            <w:r>
              <w:rPr>
                <w:rFonts w:ascii="宋体" w:hAnsi="宋体" w:cs="宋体"/>
                <w:kern w:val="0"/>
                <w:sz w:val="24"/>
              </w:rPr>
              <w:t xml:space="preserve">  年</w:t>
            </w:r>
            <w:r>
              <w:rPr>
                <w:rFonts w:hint="default"/>
                <w:kern w:val="0"/>
                <w:sz w:val="24"/>
              </w:rPr>
              <w:t>01</w:t>
            </w:r>
            <w:r>
              <w:rPr>
                <w:rFonts w:ascii="宋体" w:hAnsi="宋体" w:cs="宋体"/>
                <w:kern w:val="0"/>
                <w:sz w:val="24"/>
              </w:rPr>
              <w:t xml:space="preserve"> 月</w:t>
            </w:r>
            <w:r>
              <w:rPr>
                <w:rFonts w:hint="default"/>
                <w:kern w:val="0"/>
                <w:sz w:val="24"/>
              </w:rPr>
              <w:t>28</w:t>
            </w:r>
            <w:r>
              <w:rPr>
                <w:rFonts w:ascii="宋体" w:hAnsi="宋体" w:cs="宋体"/>
                <w:kern w:val="0"/>
                <w:sz w:val="24"/>
              </w:rPr>
              <w:t>日</w:t>
            </w:r>
          </w:p>
        </w:tc>
      </w:tr>
      <w:tr w:rsidR="00B647EB" w14:paraId="6890DEA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  <w:jc w:val="center"/>
        </w:trPr>
        <w:tc>
          <w:tcPr>
            <w:tcW w:w="4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8B7BC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专业负责人意见：</w:t>
            </w:r>
          </w:p>
          <w:p w14:paraId="6FCD78F7" w14:textId="77777777" w:rsidR="00B647EB" w:rsidRDefault="00B647EB">
            <w:pPr>
              <w:rPr>
                <w:rFonts w:ascii="等线" w:eastAsia="等线" w:hAnsi="等线" w:cs="等线" w:hint="default"/>
                <w:sz w:val="24"/>
              </w:rPr>
            </w:pPr>
          </w:p>
          <w:p w14:paraId="38A69B7C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 xml:space="preserve">    □同意立题</w:t>
            </w:r>
          </w:p>
          <w:p w14:paraId="6AA7B258" w14:textId="77777777" w:rsidR="00B647EB" w:rsidRDefault="00000000">
            <w:pPr>
              <w:ind w:firstLine="48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□不同意立题</w:t>
            </w:r>
          </w:p>
          <w:p w14:paraId="3E71D30E" w14:textId="77777777" w:rsidR="00B647EB" w:rsidRDefault="00B647EB">
            <w:pPr>
              <w:ind w:firstLine="480"/>
              <w:rPr>
                <w:rFonts w:ascii="等线" w:eastAsia="等线" w:hAnsi="等线" w:cs="等线" w:hint="default"/>
                <w:sz w:val="24"/>
              </w:rPr>
            </w:pPr>
          </w:p>
          <w:p w14:paraId="2FBA87F2" w14:textId="77777777" w:rsidR="00B647EB" w:rsidRDefault="00B647EB">
            <w:pPr>
              <w:ind w:firstLine="480"/>
              <w:rPr>
                <w:rFonts w:ascii="等线" w:eastAsia="等线" w:hAnsi="等线" w:cs="等线" w:hint="default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B647EB" w14:paraId="6FDF3490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1FE09CF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负责人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9CB1B33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</w:tr>
            <w:tr w:rsidR="00B647EB" w14:paraId="26B431E9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0F06BA0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5DC7F3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2CC5B30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D33D32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DF8234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792D2F8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日</w:t>
                  </w:r>
                </w:p>
              </w:tc>
            </w:tr>
          </w:tbl>
          <w:p w14:paraId="69EB8BDD" w14:textId="77777777" w:rsidR="00B647EB" w:rsidRDefault="00B647EB">
            <w:pPr>
              <w:rPr>
                <w:rFonts w:ascii="等线" w:eastAsia="等线" w:hAnsi="等线" w:cs="等线" w:hint="default"/>
                <w:sz w:val="24"/>
              </w:rPr>
            </w:pPr>
          </w:p>
        </w:tc>
        <w:tc>
          <w:tcPr>
            <w:tcW w:w="4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17D6C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学院意见：</w:t>
            </w:r>
          </w:p>
          <w:p w14:paraId="13154D70" w14:textId="77777777" w:rsidR="00B647EB" w:rsidRDefault="00B647EB">
            <w:pPr>
              <w:rPr>
                <w:rFonts w:ascii="等线" w:eastAsia="等线" w:hAnsi="等线" w:cs="等线" w:hint="default"/>
                <w:sz w:val="24"/>
              </w:rPr>
            </w:pPr>
          </w:p>
          <w:p w14:paraId="334873D1" w14:textId="77777777" w:rsidR="00B647EB" w:rsidRDefault="00000000">
            <w:pPr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 xml:space="preserve">    □同意立题</w:t>
            </w:r>
          </w:p>
          <w:p w14:paraId="7D8FE041" w14:textId="77777777" w:rsidR="00B647EB" w:rsidRDefault="00000000">
            <w:pPr>
              <w:ind w:firstLine="480"/>
              <w:rPr>
                <w:rFonts w:ascii="等线" w:eastAsia="等线" w:hAnsi="等线" w:cs="等线" w:hint="default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□不同意立题</w:t>
            </w:r>
          </w:p>
          <w:p w14:paraId="139B1AD2" w14:textId="77777777" w:rsidR="00B647EB" w:rsidRDefault="00B647EB">
            <w:pPr>
              <w:ind w:firstLine="480"/>
              <w:rPr>
                <w:rFonts w:ascii="等线" w:eastAsia="等线" w:hAnsi="等线" w:cs="等线" w:hint="default"/>
                <w:sz w:val="24"/>
              </w:rPr>
            </w:pPr>
          </w:p>
          <w:p w14:paraId="4060B1D9" w14:textId="77777777" w:rsidR="00B647EB" w:rsidRDefault="00B647EB">
            <w:pPr>
              <w:ind w:firstLine="480"/>
              <w:rPr>
                <w:rFonts w:ascii="等线" w:eastAsia="等线" w:hAnsi="等线" w:cs="等线" w:hint="default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B647EB" w14:paraId="3FC166C5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8939737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负责人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11CFA77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</w:tr>
            <w:tr w:rsidR="00B647EB" w14:paraId="35F4BC65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906E9A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4EFFE63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FED9ED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FB619E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2DCC270" w14:textId="77777777" w:rsidR="00B647EB" w:rsidRDefault="00B647EB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A1C2CEF" w14:textId="77777777" w:rsidR="00B647EB" w:rsidRDefault="00000000">
                  <w:pPr>
                    <w:jc w:val="center"/>
                    <w:rPr>
                      <w:rFonts w:ascii="等线" w:eastAsia="等线" w:hAnsi="等线" w:cs="等线" w:hint="default"/>
                      <w:sz w:val="24"/>
                    </w:rPr>
                  </w:pPr>
                  <w:r>
                    <w:rPr>
                      <w:rFonts w:ascii="等线" w:eastAsia="等线" w:hAnsi="等线" w:cs="等线"/>
                      <w:sz w:val="24"/>
                    </w:rPr>
                    <w:t>日</w:t>
                  </w:r>
                </w:p>
              </w:tc>
            </w:tr>
          </w:tbl>
          <w:p w14:paraId="08EC33EE" w14:textId="77777777" w:rsidR="00B647EB" w:rsidRDefault="00B647EB">
            <w:pPr>
              <w:rPr>
                <w:rFonts w:ascii="等线" w:eastAsia="等线" w:hAnsi="等线" w:cs="等线" w:hint="default"/>
                <w:sz w:val="24"/>
              </w:rPr>
            </w:pPr>
          </w:p>
        </w:tc>
      </w:tr>
    </w:tbl>
    <w:p w14:paraId="18BA27BA" w14:textId="77777777" w:rsidR="00B647EB" w:rsidRDefault="00000000">
      <w:pPr>
        <w:ind w:left="720" w:rightChars="-92" w:right="-193" w:hangingChars="300" w:hanging="720"/>
        <w:rPr>
          <w:rFonts w:hint="default"/>
          <w:sz w:val="24"/>
        </w:rPr>
      </w:pPr>
      <w:r>
        <w:rPr>
          <w:sz w:val="24"/>
        </w:rPr>
        <w:t>备注：</w:t>
      </w:r>
      <w:r>
        <w:rPr>
          <w:rFonts w:hint="default"/>
          <w:sz w:val="24"/>
        </w:rPr>
        <w:t>1.</w:t>
      </w:r>
      <w:r>
        <w:rPr>
          <w:sz w:val="24"/>
        </w:rPr>
        <w:t>此任务书由指导教师填写，并于毕业设计（论文）选题结束后尽快下达给学生。</w:t>
      </w:r>
    </w:p>
    <w:p w14:paraId="3892BE7F" w14:textId="77777777" w:rsidR="00B647EB" w:rsidRDefault="00000000">
      <w:pPr>
        <w:ind w:left="720" w:rightChars="-92" w:right="-193" w:hangingChars="300" w:hanging="720"/>
        <w:rPr>
          <w:rFonts w:hint="default"/>
          <w:sz w:val="24"/>
        </w:rPr>
      </w:pPr>
      <w:r>
        <w:rPr>
          <w:rFonts w:hint="default"/>
          <w:sz w:val="24"/>
        </w:rPr>
        <w:t xml:space="preserve">      2.</w:t>
      </w:r>
      <w:r>
        <w:rPr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sz w:val="24"/>
        </w:rPr>
        <w:t>报专业</w:t>
      </w:r>
      <w:proofErr w:type="gramEnd"/>
      <w:r>
        <w:rPr>
          <w:sz w:val="24"/>
        </w:rPr>
        <w:t>负责人审核、学院复核批准后执行，并报教务处备案。</w:t>
      </w:r>
    </w:p>
    <w:p w14:paraId="70A2E341" w14:textId="77777777" w:rsidR="00B647EB" w:rsidRDefault="00B647EB">
      <w:pPr>
        <w:jc w:val="center"/>
        <w:rPr>
          <w:rFonts w:hint="default"/>
        </w:rPr>
      </w:pPr>
    </w:p>
    <w:sectPr w:rsidR="00B647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intin" w:date="2024-01-02T10:03:00Z" w:initials="">
    <w:p w14:paraId="62406CE4" w14:textId="77777777" w:rsidR="00B647EB" w:rsidRDefault="00000000">
      <w:pPr>
        <w:pStyle w:val="a3"/>
        <w:rPr>
          <w:rFonts w:hint="default"/>
        </w:rPr>
      </w:pPr>
      <w:r>
        <w:t>再加两篇近期的论文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06C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06CE4" w16cid:durableId="6A092D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FEBB" w14:textId="77777777" w:rsidR="00EC6502" w:rsidRDefault="00EC6502">
      <w:pPr>
        <w:rPr>
          <w:rFonts w:hint="default"/>
        </w:rPr>
      </w:pPr>
      <w:r>
        <w:separator/>
      </w:r>
    </w:p>
  </w:endnote>
  <w:endnote w:type="continuationSeparator" w:id="0">
    <w:p w14:paraId="37D43C41" w14:textId="77777777" w:rsidR="00EC6502" w:rsidRDefault="00EC650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22E4" w14:textId="77777777" w:rsidR="00EC6502" w:rsidRDefault="00EC6502">
      <w:pPr>
        <w:rPr>
          <w:rFonts w:hint="default"/>
        </w:rPr>
      </w:pPr>
      <w:r>
        <w:separator/>
      </w:r>
    </w:p>
  </w:footnote>
  <w:footnote w:type="continuationSeparator" w:id="0">
    <w:p w14:paraId="4D964B10" w14:textId="77777777" w:rsidR="00EC6502" w:rsidRDefault="00EC650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9FB"/>
    <w:multiLevelType w:val="multilevel"/>
    <w:tmpl w:val="15C719FB"/>
    <w:lvl w:ilvl="0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  <w:u w:val="none"/>
      </w:rPr>
    </w:lvl>
  </w:abstractNum>
  <w:abstractNum w:abstractNumId="1" w15:restartNumberingAfterBreak="0">
    <w:nsid w:val="19267E5D"/>
    <w:multiLevelType w:val="multilevel"/>
    <w:tmpl w:val="19267E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  <w:u w:val="none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 w:hint="default"/>
        <w:u w:val="none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 w:hint="default"/>
        <w:u w:val="none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 w:hint="default"/>
        <w:u w:val="none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 w:hint="default"/>
        <w:u w:val="none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 w:hint="default"/>
        <w:u w:val="none"/>
      </w:rPr>
    </w:lvl>
  </w:abstractNum>
  <w:abstractNum w:abstractNumId="2" w15:restartNumberingAfterBreak="0">
    <w:nsid w:val="1A626979"/>
    <w:multiLevelType w:val="multilevel"/>
    <w:tmpl w:val="1A6269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  <w:u w:val="none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 w:hint="default"/>
        <w:u w:val="none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 w:hint="default"/>
        <w:u w:val="none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 w:hint="default"/>
        <w:u w:val="none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 w:hint="default"/>
        <w:u w:val="none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 w:hint="default"/>
        <w:u w:val="none"/>
      </w:rPr>
    </w:lvl>
  </w:abstractNum>
  <w:abstractNum w:abstractNumId="3" w15:restartNumberingAfterBreak="0">
    <w:nsid w:val="4CFC27F4"/>
    <w:multiLevelType w:val="multilevel"/>
    <w:tmpl w:val="4CFC27F4"/>
    <w:lvl w:ilvl="0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  <w:u w:val="none"/>
      </w:rPr>
    </w:lvl>
  </w:abstractNum>
  <w:abstractNum w:abstractNumId="4" w15:restartNumberingAfterBreak="0">
    <w:nsid w:val="513477DA"/>
    <w:multiLevelType w:val="multilevel"/>
    <w:tmpl w:val="513477DA"/>
    <w:lvl w:ilvl="0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  <w:u w:val="none"/>
      </w:rPr>
    </w:lvl>
  </w:abstractNum>
  <w:abstractNum w:abstractNumId="5" w15:restartNumberingAfterBreak="0">
    <w:nsid w:val="60F725CF"/>
    <w:multiLevelType w:val="multilevel"/>
    <w:tmpl w:val="60F72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  <w:u w:val="none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 w:hint="default"/>
        <w:u w:val="none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 w:hint="default"/>
        <w:u w:val="none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 w:hint="default"/>
        <w:u w:val="none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 w:hint="default"/>
        <w:u w:val="none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 w:hint="default"/>
        <w:u w:val="none"/>
      </w:rPr>
    </w:lvl>
  </w:abstractNum>
  <w:abstractNum w:abstractNumId="6" w15:restartNumberingAfterBreak="0">
    <w:nsid w:val="71BA3C3A"/>
    <w:multiLevelType w:val="multilevel"/>
    <w:tmpl w:val="71BA3C3A"/>
    <w:lvl w:ilvl="0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  <w:u w:val="none"/>
      </w:rPr>
    </w:lvl>
  </w:abstractNum>
  <w:abstractNum w:abstractNumId="7" w15:restartNumberingAfterBreak="0">
    <w:nsid w:val="73C80FB2"/>
    <w:multiLevelType w:val="multilevel"/>
    <w:tmpl w:val="73C80F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  <w:u w:val="none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 w:hint="default"/>
        <w:u w:val="none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 w:hint="default"/>
        <w:u w:val="none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 w:hint="default"/>
        <w:u w:val="none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 w:hint="default"/>
        <w:u w:val="none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 w:hint="default"/>
        <w:u w:val="none"/>
      </w:rPr>
    </w:lvl>
  </w:abstractNum>
  <w:abstractNum w:abstractNumId="8" w15:restartNumberingAfterBreak="0">
    <w:nsid w:val="76E1717B"/>
    <w:multiLevelType w:val="multilevel"/>
    <w:tmpl w:val="76E1717B"/>
    <w:lvl w:ilvl="0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cs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cs="Times New Roman" w:hint="default"/>
        <w:u w:val="none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cs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cs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cs="Times New Roman" w:hint="default"/>
        <w:u w:val="none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cs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cs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cs="Times New Roman" w:hint="default"/>
        <w:u w:val="none"/>
      </w:rPr>
    </w:lvl>
  </w:abstractNum>
  <w:abstractNum w:abstractNumId="9" w15:restartNumberingAfterBreak="0">
    <w:nsid w:val="76F0226C"/>
    <w:multiLevelType w:val="multilevel"/>
    <w:tmpl w:val="76F0226C"/>
    <w:lvl w:ilvl="0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360" w:hanging="440"/>
      </w:pPr>
      <w:rPr>
        <w:rFonts w:cs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440"/>
      </w:pPr>
      <w:rPr>
        <w:rFonts w:cs="Times New Roman" w:hint="default"/>
        <w:u w:val="none"/>
      </w:rPr>
    </w:lvl>
    <w:lvl w:ilvl="3">
      <w:start w:val="1"/>
      <w:numFmt w:val="decimal"/>
      <w:lvlText w:val="%4."/>
      <w:lvlJc w:val="left"/>
      <w:pPr>
        <w:ind w:left="2240" w:hanging="440"/>
      </w:pPr>
      <w:rPr>
        <w:rFonts w:cs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680" w:hanging="440"/>
      </w:pPr>
      <w:rPr>
        <w:rFonts w:cs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3120" w:hanging="440"/>
      </w:pPr>
      <w:rPr>
        <w:rFonts w:cs="Times New Roman" w:hint="default"/>
        <w:u w:val="none"/>
      </w:rPr>
    </w:lvl>
    <w:lvl w:ilvl="6">
      <w:start w:val="1"/>
      <w:numFmt w:val="decimal"/>
      <w:lvlText w:val="%7."/>
      <w:lvlJc w:val="left"/>
      <w:pPr>
        <w:ind w:left="3560" w:hanging="440"/>
      </w:pPr>
      <w:rPr>
        <w:rFonts w:cs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4000" w:hanging="440"/>
      </w:pPr>
      <w:rPr>
        <w:rFonts w:cs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4440" w:hanging="440"/>
      </w:pPr>
      <w:rPr>
        <w:rFonts w:cs="Times New Roman" w:hint="default"/>
        <w:u w:val="none"/>
      </w:rPr>
    </w:lvl>
  </w:abstractNum>
  <w:num w:numId="1" w16cid:durableId="65231977">
    <w:abstractNumId w:val="9"/>
  </w:num>
  <w:num w:numId="2" w16cid:durableId="64643244">
    <w:abstractNumId w:val="6"/>
  </w:num>
  <w:num w:numId="3" w16cid:durableId="1859075547">
    <w:abstractNumId w:val="2"/>
  </w:num>
  <w:num w:numId="4" w16cid:durableId="2073314041">
    <w:abstractNumId w:val="3"/>
  </w:num>
  <w:num w:numId="5" w16cid:durableId="1651516257">
    <w:abstractNumId w:val="0"/>
  </w:num>
  <w:num w:numId="6" w16cid:durableId="18968520">
    <w:abstractNumId w:val="4"/>
  </w:num>
  <w:num w:numId="7" w16cid:durableId="367030572">
    <w:abstractNumId w:val="1"/>
  </w:num>
  <w:num w:numId="8" w16cid:durableId="2066290637">
    <w:abstractNumId w:val="7"/>
  </w:num>
  <w:num w:numId="9" w16cid:durableId="1786344911">
    <w:abstractNumId w:val="5"/>
  </w:num>
  <w:num w:numId="10" w16cid:durableId="13533350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ng Liu">
    <w15:presenceInfo w15:providerId="Windows Live" w15:userId="4354b8503d354e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dmZDIwMTJmNGI2MWI0ZWI1NWZhZDBmMjg1ZGNmY2IifQ=="/>
  </w:docVars>
  <w:rsids>
    <w:rsidRoot w:val="00172A27"/>
    <w:rsid w:val="00172A27"/>
    <w:rsid w:val="001D57F0"/>
    <w:rsid w:val="0045378D"/>
    <w:rsid w:val="004557D0"/>
    <w:rsid w:val="00B647EB"/>
    <w:rsid w:val="00B80BC5"/>
    <w:rsid w:val="00CD6E92"/>
    <w:rsid w:val="00EC6502"/>
    <w:rsid w:val="544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8CE22"/>
  <w15:docId w15:val="{29B20E5E-090B-43C6-9C3F-CE018A6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unhideWhenUsed="1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hint="eastAsia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character" w:customStyle="1" w:styleId="a5">
    <w:name w:val="页脚 字符"/>
    <w:basedOn w:val="a0"/>
    <w:link w:val="a4"/>
    <w:uiPriority w:val="99"/>
    <w:unhideWhenUsed/>
    <w:locked/>
    <w:rPr>
      <w:rFonts w:cs="Times New Roman" w:hint="default"/>
      <w:sz w:val="18"/>
      <w:szCs w:val="18"/>
    </w:rPr>
  </w:style>
  <w:style w:type="character" w:customStyle="1" w:styleId="a7">
    <w:name w:val="页眉 字符"/>
    <w:basedOn w:val="a0"/>
    <w:link w:val="a6"/>
    <w:uiPriority w:val="99"/>
    <w:unhideWhenUsed/>
    <w:locked/>
    <w:rPr>
      <w:rFonts w:cs="Times New Roman" w:hint="default"/>
      <w:sz w:val="18"/>
      <w:szCs w:val="18"/>
    </w:rPr>
  </w:style>
  <w:style w:type="character" w:customStyle="1" w:styleId="1">
    <w:name w:val="页脚 字符1"/>
    <w:basedOn w:val="a0"/>
    <w:uiPriority w:val="99"/>
    <w:unhideWhenUsed/>
    <w:rPr>
      <w:rFonts w:cs="Times New Roman" w:hint="default"/>
      <w:sz w:val="18"/>
      <w:szCs w:val="18"/>
    </w:rPr>
  </w:style>
  <w:style w:type="character" w:customStyle="1" w:styleId="11">
    <w:name w:val="页脚 字符11"/>
    <w:basedOn w:val="a0"/>
    <w:uiPriority w:val="99"/>
    <w:unhideWhenUsed/>
    <w:rPr>
      <w:rFonts w:cs="Times New Roman" w:hint="default"/>
      <w:sz w:val="18"/>
      <w:szCs w:val="18"/>
    </w:rPr>
  </w:style>
  <w:style w:type="character" w:customStyle="1" w:styleId="10">
    <w:name w:val="页眉 字符1"/>
    <w:basedOn w:val="a0"/>
    <w:uiPriority w:val="99"/>
    <w:unhideWhenUsed/>
    <w:rPr>
      <w:rFonts w:cs="Times New Roman" w:hint="default"/>
      <w:sz w:val="18"/>
      <w:szCs w:val="18"/>
    </w:rPr>
  </w:style>
  <w:style w:type="character" w:customStyle="1" w:styleId="110">
    <w:name w:val="页眉 字符11"/>
    <w:basedOn w:val="a0"/>
    <w:uiPriority w:val="99"/>
    <w:unhideWhenUsed/>
    <w:rPr>
      <w:rFonts w:cs="Times New Roman" w:hint="default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Revision"/>
    <w:hidden/>
    <w:uiPriority w:val="99"/>
    <w:unhideWhenUsed/>
    <w:rsid w:val="001D57F0"/>
    <w:rPr>
      <w:rFonts w:hint="eastAsia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Chang Liu</cp:lastModifiedBy>
  <cp:revision>5</cp:revision>
  <dcterms:created xsi:type="dcterms:W3CDTF">2024-01-02T01:57:00Z</dcterms:created>
  <dcterms:modified xsi:type="dcterms:W3CDTF">2024-01-02T03:21:00Z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AAA2947562194EDEBD968E9E3405341C_13</vt:lpwstr>
  </property>
</Properties>
</file>